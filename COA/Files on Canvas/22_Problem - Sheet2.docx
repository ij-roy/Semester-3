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5D78" w14:textId="77777777" w:rsidR="00692FE6" w:rsidRPr="00641B4E" w:rsidRDefault="00692FE6" w:rsidP="00692FE6">
      <w:pPr>
        <w:jc w:val="center"/>
        <w:rPr>
          <w:b/>
          <w:color w:val="002060"/>
        </w:rPr>
      </w:pPr>
      <w:r w:rsidRPr="00641B4E">
        <w:rPr>
          <w:b/>
          <w:color w:val="002060"/>
        </w:rPr>
        <w:t xml:space="preserve">CS </w:t>
      </w:r>
      <w:proofErr w:type="gramStart"/>
      <w:r w:rsidRPr="00641B4E">
        <w:rPr>
          <w:b/>
          <w:color w:val="002060"/>
        </w:rPr>
        <w:t>1134 :</w:t>
      </w:r>
      <w:proofErr w:type="gramEnd"/>
      <w:r w:rsidRPr="00641B4E">
        <w:rPr>
          <w:b/>
          <w:color w:val="002060"/>
        </w:rPr>
        <w:t xml:space="preserve"> Computer Organization and Architecture</w:t>
      </w:r>
    </w:p>
    <w:p w14:paraId="5B980E10" w14:textId="71097A51" w:rsidR="00692FE6" w:rsidRPr="00641B4E" w:rsidRDefault="00692FE6" w:rsidP="00692FE6">
      <w:pPr>
        <w:jc w:val="center"/>
        <w:rPr>
          <w:b/>
          <w:color w:val="002060"/>
        </w:rPr>
      </w:pPr>
      <w:r w:rsidRPr="00641B4E">
        <w:rPr>
          <w:b/>
          <w:color w:val="002060"/>
        </w:rPr>
        <w:t>Problem Sheet 2 (Not to be submitted but strongly recommended to solve)</w:t>
      </w:r>
    </w:p>
    <w:p w14:paraId="7633AE37" w14:textId="6FB05ACB" w:rsidR="004C227A" w:rsidRPr="00641B4E" w:rsidRDefault="00422FD3" w:rsidP="00422FD3">
      <w:pPr>
        <w:rPr>
          <w:color w:val="002060"/>
        </w:rPr>
      </w:pPr>
      <w:r w:rsidRPr="00641B4E">
        <w:rPr>
          <w:color w:val="002060"/>
        </w:rPr>
        <w:t xml:space="preserve">  1.</w:t>
      </w:r>
      <w:r w:rsidR="008B2A02" w:rsidRPr="00641B4E">
        <w:rPr>
          <w:color w:val="002060"/>
        </w:rPr>
        <w:t>Consider a single bus CPU architecture with following registers:</w:t>
      </w:r>
    </w:p>
    <w:p w14:paraId="37AF777B" w14:textId="77777777" w:rsidR="008B2A02" w:rsidRPr="00641B4E" w:rsidRDefault="008B2A02" w:rsidP="008B2A02">
      <w:pPr>
        <w:pStyle w:val="ListParagraph"/>
        <w:rPr>
          <w:color w:val="002060"/>
        </w:rPr>
      </w:pPr>
      <w:r w:rsidRPr="00641B4E">
        <w:rPr>
          <w:color w:val="002060"/>
        </w:rPr>
        <w:t>R</w:t>
      </w:r>
      <w:proofErr w:type="gramStart"/>
      <w:r w:rsidRPr="00641B4E">
        <w:rPr>
          <w:color w:val="002060"/>
        </w:rPr>
        <w:t>1,R</w:t>
      </w:r>
      <w:proofErr w:type="gramEnd"/>
      <w:r w:rsidRPr="00641B4E">
        <w:rPr>
          <w:color w:val="002060"/>
        </w:rPr>
        <w:t>2,R3 : GPR, MAR, MDR, SP, PC, IR, Internal registers Y &amp; Z.</w:t>
      </w:r>
    </w:p>
    <w:p w14:paraId="61877B21" w14:textId="77777777" w:rsidR="008B2A02" w:rsidRPr="00641B4E" w:rsidRDefault="008B2A02" w:rsidP="008B2A02">
      <w:pPr>
        <w:pStyle w:val="ListParagraph"/>
        <w:rPr>
          <w:color w:val="002060"/>
        </w:rPr>
      </w:pPr>
    </w:p>
    <w:p w14:paraId="258B8BD7" w14:textId="77777777" w:rsidR="008B2A02" w:rsidRPr="00641B4E" w:rsidRDefault="007A2AA2" w:rsidP="008B2A02">
      <w:pPr>
        <w:rPr>
          <w:color w:val="002060"/>
        </w:rPr>
      </w:pPr>
      <w:r w:rsidRPr="00641B4E">
        <w:rPr>
          <w:color w:val="002060"/>
        </w:rPr>
        <w:t>(a)</w:t>
      </w:r>
      <w:r w:rsidR="008B2A02" w:rsidRPr="00641B4E">
        <w:rPr>
          <w:color w:val="002060"/>
        </w:rPr>
        <w:t>Write the control signals for the following instructions:</w:t>
      </w:r>
    </w:p>
    <w:p w14:paraId="75806B54" w14:textId="77777777" w:rsidR="008B2A02" w:rsidRPr="00641B4E" w:rsidRDefault="008B2A02" w:rsidP="008B2A02">
      <w:pPr>
        <w:pStyle w:val="ListParagraph"/>
        <w:numPr>
          <w:ilvl w:val="0"/>
          <w:numId w:val="3"/>
        </w:numPr>
        <w:rPr>
          <w:color w:val="002060"/>
        </w:rPr>
      </w:pPr>
      <w:r w:rsidRPr="00641B4E">
        <w:rPr>
          <w:color w:val="002060"/>
        </w:rPr>
        <w:t xml:space="preserve">MOV   R1, [R2] </w:t>
      </w:r>
      <w:proofErr w:type="gramStart"/>
      <w:r w:rsidRPr="00641B4E">
        <w:rPr>
          <w:color w:val="002060"/>
        </w:rPr>
        <w:t xml:space="preserve">  ;</w:t>
      </w:r>
      <w:proofErr w:type="gramEnd"/>
      <w:r w:rsidRPr="00641B4E">
        <w:rPr>
          <w:color w:val="002060"/>
        </w:rPr>
        <w:t xml:space="preserve"> copy the contents of location pointed by R2 to Register R1</w:t>
      </w:r>
    </w:p>
    <w:p w14:paraId="5AA26682" w14:textId="77777777" w:rsidR="008B2A02" w:rsidRPr="00641B4E" w:rsidRDefault="008B2A02" w:rsidP="008B2A02">
      <w:pPr>
        <w:pStyle w:val="ListParagraph"/>
        <w:numPr>
          <w:ilvl w:val="0"/>
          <w:numId w:val="3"/>
        </w:numPr>
        <w:rPr>
          <w:color w:val="002060"/>
        </w:rPr>
      </w:pPr>
      <w:r w:rsidRPr="00641B4E">
        <w:rPr>
          <w:color w:val="002060"/>
        </w:rPr>
        <w:t>ADD    R3, R1, R</w:t>
      </w:r>
      <w:proofErr w:type="gramStart"/>
      <w:r w:rsidRPr="00641B4E">
        <w:rPr>
          <w:color w:val="002060"/>
        </w:rPr>
        <w:t>2 ;</w:t>
      </w:r>
      <w:proofErr w:type="gramEnd"/>
      <w:r w:rsidRPr="00641B4E">
        <w:rPr>
          <w:color w:val="002060"/>
        </w:rPr>
        <w:t xml:space="preserve">  Add the contents of register R1 and R2 and store in R3</w:t>
      </w:r>
    </w:p>
    <w:p w14:paraId="23435FC5" w14:textId="77777777" w:rsidR="008B2A02" w:rsidRPr="00641B4E" w:rsidRDefault="008B2A02" w:rsidP="008B2A02">
      <w:pPr>
        <w:pStyle w:val="ListParagraph"/>
        <w:numPr>
          <w:ilvl w:val="0"/>
          <w:numId w:val="3"/>
        </w:numPr>
        <w:rPr>
          <w:color w:val="002060"/>
        </w:rPr>
      </w:pPr>
      <w:r w:rsidRPr="00641B4E">
        <w:rPr>
          <w:color w:val="002060"/>
        </w:rPr>
        <w:t xml:space="preserve">Jump </w:t>
      </w:r>
      <w:proofErr w:type="gramStart"/>
      <w:r w:rsidRPr="00641B4E">
        <w:rPr>
          <w:color w:val="002060"/>
        </w:rPr>
        <w:t xml:space="preserve">   [</w:t>
      </w:r>
      <w:proofErr w:type="gramEnd"/>
      <w:r w:rsidRPr="00641B4E">
        <w:rPr>
          <w:color w:val="002060"/>
        </w:rPr>
        <w:t>R1]  ;   Execute the instruction whose address is stored in R1.</w:t>
      </w:r>
    </w:p>
    <w:p w14:paraId="6ABDDA89" w14:textId="77777777" w:rsidR="008B2A02" w:rsidRPr="00641B4E" w:rsidRDefault="008B2A02" w:rsidP="008B2A02">
      <w:pPr>
        <w:rPr>
          <w:color w:val="002060"/>
        </w:rPr>
      </w:pPr>
      <w:r w:rsidRPr="00641B4E">
        <w:rPr>
          <w:color w:val="002060"/>
        </w:rPr>
        <w:t>You have to write the instruction fetch signals only for first instruction.</w:t>
      </w:r>
    </w:p>
    <w:p w14:paraId="1075AF09" w14:textId="77777777" w:rsidR="007A2AA2" w:rsidRPr="00641B4E" w:rsidRDefault="007A2AA2" w:rsidP="008B2A02">
      <w:pPr>
        <w:rPr>
          <w:color w:val="002060"/>
        </w:rPr>
      </w:pPr>
      <w:r w:rsidRPr="00641B4E">
        <w:rPr>
          <w:color w:val="002060"/>
        </w:rPr>
        <w:t xml:space="preserve"> (b) Assuming that the CPU has only these 3 instructions in th</w:t>
      </w:r>
      <w:r w:rsidR="00F76614" w:rsidRPr="00641B4E">
        <w:rPr>
          <w:color w:val="002060"/>
        </w:rPr>
        <w:t>e instruction set, draw the har</w:t>
      </w:r>
      <w:r w:rsidRPr="00641B4E">
        <w:rPr>
          <w:color w:val="002060"/>
        </w:rPr>
        <w:t>d wired control for each control signal.</w:t>
      </w:r>
    </w:p>
    <w:p w14:paraId="0DC8AA04" w14:textId="77777777" w:rsidR="00F76614" w:rsidRPr="00641B4E" w:rsidRDefault="00F76614" w:rsidP="008B2A02">
      <w:pPr>
        <w:rPr>
          <w:color w:val="002060"/>
        </w:rPr>
      </w:pPr>
      <w:r w:rsidRPr="00641B4E">
        <w:rPr>
          <w:color w:val="002060"/>
        </w:rPr>
        <w:t xml:space="preserve">      2. Repeat 1(a) for 2-bus organization where each bus can be used </w:t>
      </w:r>
      <w:proofErr w:type="gramStart"/>
      <w:r w:rsidRPr="00641B4E">
        <w:rPr>
          <w:color w:val="002060"/>
        </w:rPr>
        <w:t>for  both</w:t>
      </w:r>
      <w:proofErr w:type="gramEnd"/>
      <w:r w:rsidRPr="00641B4E">
        <w:rPr>
          <w:color w:val="002060"/>
        </w:rPr>
        <w:t xml:space="preserve"> input and output.</w:t>
      </w:r>
    </w:p>
    <w:p w14:paraId="3479A7DC" w14:textId="61CA19E3" w:rsidR="007A2AA2" w:rsidRPr="00641B4E" w:rsidRDefault="00F76614" w:rsidP="008B2A02">
      <w:pPr>
        <w:rPr>
          <w:color w:val="002060"/>
        </w:rPr>
      </w:pPr>
      <w:r w:rsidRPr="00641B4E">
        <w:rPr>
          <w:color w:val="002060"/>
        </w:rPr>
        <w:t xml:space="preserve">      3. Repeat 1(a) for 3 bus organization as shown in the class.</w:t>
      </w:r>
    </w:p>
    <w:p w14:paraId="64D7D42F" w14:textId="3E67AFBB" w:rsidR="00BD6D6C" w:rsidRPr="00641B4E" w:rsidRDefault="00422FD3" w:rsidP="00422FD3">
      <w:pPr>
        <w:rPr>
          <w:color w:val="002060"/>
        </w:rPr>
      </w:pPr>
      <w:r w:rsidRPr="00641B4E">
        <w:rPr>
          <w:color w:val="002060"/>
        </w:rPr>
        <w:t xml:space="preserve">      </w:t>
      </w:r>
      <w:r w:rsidR="00F76614" w:rsidRPr="00641B4E">
        <w:rPr>
          <w:color w:val="002060"/>
        </w:rPr>
        <w:t>4.</w:t>
      </w:r>
      <w:r w:rsidR="008B2A02" w:rsidRPr="00641B4E">
        <w:rPr>
          <w:color w:val="002060"/>
        </w:rPr>
        <w:t xml:space="preserve"> </w:t>
      </w:r>
      <w:r w:rsidR="00BD6D6C" w:rsidRPr="00641B4E">
        <w:rPr>
          <w:color w:val="002060"/>
        </w:rPr>
        <w:t xml:space="preserve">Consider a single bus CPU with </w:t>
      </w:r>
    </w:p>
    <w:p w14:paraId="46F3EB03" w14:textId="77777777" w:rsidR="00BD6D6C" w:rsidRPr="00641B4E" w:rsidRDefault="00BD6D6C" w:rsidP="00BD6D6C">
      <w:pPr>
        <w:pStyle w:val="ListParagraph"/>
        <w:rPr>
          <w:color w:val="002060"/>
        </w:rPr>
      </w:pPr>
      <w:r w:rsidRPr="00641B4E">
        <w:rPr>
          <w:color w:val="002060"/>
        </w:rPr>
        <w:t>-10 General purpose registers, MAR, MDR, SP, PC, IR, Y, Z</w:t>
      </w:r>
    </w:p>
    <w:p w14:paraId="168BA710" w14:textId="77777777" w:rsidR="00BD6D6C" w:rsidRPr="00641B4E" w:rsidRDefault="00BD6D6C" w:rsidP="00BD6D6C">
      <w:pPr>
        <w:pStyle w:val="ListParagraph"/>
        <w:rPr>
          <w:color w:val="002060"/>
        </w:rPr>
      </w:pPr>
      <w:r w:rsidRPr="00641B4E">
        <w:rPr>
          <w:color w:val="002060"/>
        </w:rPr>
        <w:t>- Memory functions Read and Write</w:t>
      </w:r>
    </w:p>
    <w:p w14:paraId="0694C38B" w14:textId="77777777" w:rsidR="00BD6D6C" w:rsidRPr="00641B4E" w:rsidRDefault="00BD6D6C" w:rsidP="00BD6D6C">
      <w:pPr>
        <w:pStyle w:val="ListParagraph"/>
        <w:rPr>
          <w:color w:val="002060"/>
        </w:rPr>
      </w:pPr>
      <w:r w:rsidRPr="00641B4E">
        <w:rPr>
          <w:color w:val="002060"/>
        </w:rPr>
        <w:t xml:space="preserve">-  14 CPU operations (Add, Sub, </w:t>
      </w:r>
      <w:proofErr w:type="spellStart"/>
      <w:r w:rsidRPr="00641B4E">
        <w:rPr>
          <w:color w:val="002060"/>
        </w:rPr>
        <w:t>mult</w:t>
      </w:r>
      <w:proofErr w:type="spellEnd"/>
      <w:r w:rsidRPr="00641B4E">
        <w:rPr>
          <w:color w:val="002060"/>
        </w:rPr>
        <w:t>…</w:t>
      </w:r>
      <w:proofErr w:type="gramStart"/>
      <w:r w:rsidRPr="00641B4E">
        <w:rPr>
          <w:color w:val="002060"/>
        </w:rPr>
        <w:t>…..</w:t>
      </w:r>
      <w:proofErr w:type="gramEnd"/>
      <w:r w:rsidRPr="00641B4E">
        <w:rPr>
          <w:color w:val="002060"/>
        </w:rPr>
        <w:t xml:space="preserve"> </w:t>
      </w:r>
      <w:proofErr w:type="spellStart"/>
      <w:r w:rsidRPr="00641B4E">
        <w:rPr>
          <w:color w:val="002060"/>
        </w:rPr>
        <w:t>etc</w:t>
      </w:r>
      <w:proofErr w:type="spellEnd"/>
      <w:r w:rsidRPr="00641B4E">
        <w:rPr>
          <w:color w:val="002060"/>
        </w:rPr>
        <w:t>)</w:t>
      </w:r>
    </w:p>
    <w:p w14:paraId="141E5DDA" w14:textId="77777777" w:rsidR="00BD6D6C" w:rsidRPr="00641B4E" w:rsidRDefault="00BD6D6C" w:rsidP="00BD6D6C">
      <w:pPr>
        <w:pStyle w:val="ListParagraph"/>
        <w:rPr>
          <w:color w:val="002060"/>
        </w:rPr>
      </w:pPr>
      <w:r w:rsidRPr="00641B4E">
        <w:rPr>
          <w:color w:val="002060"/>
        </w:rPr>
        <w:t>- one End signal</w:t>
      </w:r>
    </w:p>
    <w:p w14:paraId="6C032A11" w14:textId="77777777" w:rsidR="00BD6D6C" w:rsidRPr="00641B4E" w:rsidRDefault="00BD6D6C" w:rsidP="00BD6D6C">
      <w:pPr>
        <w:pStyle w:val="ListParagraph"/>
        <w:rPr>
          <w:color w:val="002060"/>
        </w:rPr>
      </w:pPr>
      <w:r w:rsidRPr="00641B4E">
        <w:rPr>
          <w:color w:val="002060"/>
        </w:rPr>
        <w:t>Calculate the size of the control word for (a) Horizontal Microprogramming (b) Vertical Microprogramming.</w:t>
      </w:r>
    </w:p>
    <w:p w14:paraId="5071BF04" w14:textId="77777777" w:rsidR="00F76614" w:rsidRPr="00641B4E" w:rsidRDefault="00F76614" w:rsidP="00F76614">
      <w:pPr>
        <w:rPr>
          <w:color w:val="002060"/>
        </w:rPr>
      </w:pPr>
      <w:r w:rsidRPr="00641B4E">
        <w:rPr>
          <w:color w:val="002060"/>
        </w:rPr>
        <w:t xml:space="preserve">     5.   Consider a 4 </w:t>
      </w:r>
      <w:r w:rsidR="003544CB" w:rsidRPr="00641B4E">
        <w:rPr>
          <w:color w:val="002060"/>
        </w:rPr>
        <w:t>level memory hierarchy system with following specifications:</w:t>
      </w:r>
    </w:p>
    <w:p w14:paraId="36B9EB93" w14:textId="467EA769" w:rsidR="003544CB" w:rsidRPr="00641B4E" w:rsidRDefault="003544CB" w:rsidP="00F76614">
      <w:pPr>
        <w:rPr>
          <w:color w:val="002060"/>
        </w:rPr>
      </w:pPr>
      <w:r w:rsidRPr="00641B4E">
        <w:rPr>
          <w:color w:val="002060"/>
        </w:rPr>
        <w:t xml:space="preserve"> </w:t>
      </w:r>
      <w:r w:rsidR="00864F4D" w:rsidRPr="00641B4E">
        <w:rPr>
          <w:color w:val="002060"/>
        </w:rPr>
        <w:t xml:space="preserve">         L1: </w:t>
      </w:r>
      <w:proofErr w:type="gramStart"/>
      <w:r w:rsidR="00864F4D" w:rsidRPr="00641B4E">
        <w:rPr>
          <w:color w:val="002060"/>
        </w:rPr>
        <w:t xml:space="preserve">Size  </w:t>
      </w:r>
      <w:r w:rsidR="00641B4E" w:rsidRPr="00641B4E">
        <w:rPr>
          <w:color w:val="002060"/>
        </w:rPr>
        <w:t>100</w:t>
      </w:r>
      <w:proofErr w:type="gramEnd"/>
      <w:r w:rsidRPr="00641B4E">
        <w:rPr>
          <w:color w:val="002060"/>
        </w:rPr>
        <w:t xml:space="preserve"> GB,  Memory Access time : 100 microsecond, hit rate =1</w:t>
      </w:r>
      <w:r w:rsidR="00864F4D" w:rsidRPr="00641B4E">
        <w:rPr>
          <w:color w:val="002060"/>
        </w:rPr>
        <w:t xml:space="preserve">, cost per GB : Rs. </w:t>
      </w:r>
      <w:r w:rsidR="00641B4E" w:rsidRPr="00641B4E">
        <w:rPr>
          <w:color w:val="002060"/>
        </w:rPr>
        <w:t>100</w:t>
      </w:r>
    </w:p>
    <w:p w14:paraId="158F2831" w14:textId="6B69CBFE" w:rsidR="003544CB" w:rsidRPr="00641B4E" w:rsidRDefault="00864F4D" w:rsidP="00F76614">
      <w:pPr>
        <w:rPr>
          <w:color w:val="002060"/>
        </w:rPr>
      </w:pPr>
      <w:r w:rsidRPr="00641B4E">
        <w:rPr>
          <w:color w:val="002060"/>
        </w:rPr>
        <w:t xml:space="preserve">          L2: </w:t>
      </w:r>
      <w:proofErr w:type="gramStart"/>
      <w:r w:rsidRPr="00641B4E">
        <w:rPr>
          <w:color w:val="002060"/>
        </w:rPr>
        <w:t xml:space="preserve">Size </w:t>
      </w:r>
      <w:r w:rsidR="00422FD3" w:rsidRPr="00641B4E">
        <w:rPr>
          <w:color w:val="002060"/>
        </w:rPr>
        <w:t xml:space="preserve"> 1</w:t>
      </w:r>
      <w:proofErr w:type="gramEnd"/>
      <w:r w:rsidR="00422FD3" w:rsidRPr="00641B4E">
        <w:rPr>
          <w:color w:val="002060"/>
        </w:rPr>
        <w:t xml:space="preserve"> G</w:t>
      </w:r>
      <w:r w:rsidR="00641B4E" w:rsidRPr="00641B4E">
        <w:rPr>
          <w:color w:val="002060"/>
        </w:rPr>
        <w:t>B</w:t>
      </w:r>
      <w:r w:rsidR="003544CB" w:rsidRPr="00641B4E">
        <w:rPr>
          <w:color w:val="002060"/>
        </w:rPr>
        <w:t>,  Memory Access time: 2 microsecond, hit rate : 0.95</w:t>
      </w:r>
      <w:r w:rsidRPr="00641B4E">
        <w:rPr>
          <w:color w:val="002060"/>
        </w:rPr>
        <w:t xml:space="preserve">, cost per </w:t>
      </w:r>
      <w:r w:rsidR="00422FD3" w:rsidRPr="00641B4E">
        <w:rPr>
          <w:color w:val="002060"/>
        </w:rPr>
        <w:t>G</w:t>
      </w:r>
      <w:r w:rsidR="00641B4E" w:rsidRPr="00641B4E">
        <w:rPr>
          <w:color w:val="002060"/>
        </w:rPr>
        <w:t xml:space="preserve">B </w:t>
      </w:r>
      <w:r w:rsidRPr="00641B4E">
        <w:rPr>
          <w:color w:val="002060"/>
        </w:rPr>
        <w:t xml:space="preserve">Rs. </w:t>
      </w:r>
      <w:r w:rsidR="00422FD3" w:rsidRPr="00641B4E">
        <w:rPr>
          <w:color w:val="002060"/>
        </w:rPr>
        <w:t>500</w:t>
      </w:r>
    </w:p>
    <w:p w14:paraId="3005A5B6" w14:textId="77777777" w:rsidR="009653CB" w:rsidRPr="00641B4E" w:rsidRDefault="009653CB" w:rsidP="00F76614">
      <w:pPr>
        <w:rPr>
          <w:moveFrom w:id="0" w:author="Admin" w:date="2023-10-25T11:58:00Z"/>
          <w:color w:val="002060"/>
        </w:rPr>
      </w:pPr>
      <w:moveFromRangeStart w:id="1" w:author="Admin" w:date="2023-10-25T11:58:00Z" w:name="move149127549"/>
    </w:p>
    <w:moveFromRangeEnd w:id="1"/>
    <w:p w14:paraId="598D54F9" w14:textId="09182198" w:rsidR="009653CB" w:rsidRPr="00641B4E" w:rsidRDefault="00641B4E" w:rsidP="00F76614">
      <w:pPr>
        <w:rPr>
          <w:moveTo w:id="2" w:author="Admin" w:date="2023-10-25T11:58:00Z"/>
          <w:color w:val="002060"/>
        </w:rPr>
      </w:pPr>
      <w:r w:rsidRPr="00641B4E">
        <w:rPr>
          <w:color w:val="002060"/>
        </w:rPr>
        <w:t xml:space="preserve">   L3: </w:t>
      </w:r>
      <w:ins w:id="3" w:author="Admin" w:date="2023-10-25T11:58:00Z">
        <w:r w:rsidR="003544CB" w:rsidRPr="00641B4E">
          <w:rPr>
            <w:color w:val="002060"/>
          </w:rPr>
          <w:t xml:space="preserve"> </w:t>
        </w:r>
      </w:ins>
      <w:r w:rsidR="009653CB" w:rsidRPr="00641B4E">
        <w:rPr>
          <w:color w:val="002060"/>
        </w:rPr>
        <w:t xml:space="preserve"> Size   </w:t>
      </w:r>
      <w:del w:id="4" w:author="Admin" w:date="2023-10-25T11:58:00Z">
        <w:r w:rsidR="009653CB" w:rsidRPr="00641B4E">
          <w:rPr>
            <w:color w:val="002060"/>
          </w:rPr>
          <w:delText xml:space="preserve"> </w:delText>
        </w:r>
      </w:del>
      <w:r w:rsidR="009653CB" w:rsidRPr="00641B4E">
        <w:rPr>
          <w:color w:val="002060"/>
        </w:rPr>
        <w:t>1</w:t>
      </w:r>
      <w:r w:rsidR="00422FD3" w:rsidRPr="00641B4E">
        <w:rPr>
          <w:color w:val="002060"/>
        </w:rPr>
        <w:t>00</w:t>
      </w:r>
      <w:r w:rsidR="009653CB" w:rsidRPr="00641B4E">
        <w:rPr>
          <w:color w:val="002060"/>
        </w:rPr>
        <w:t xml:space="preserve"> </w:t>
      </w:r>
      <w:proofErr w:type="gramStart"/>
      <w:r w:rsidR="009653CB" w:rsidRPr="00641B4E">
        <w:rPr>
          <w:color w:val="002060"/>
        </w:rPr>
        <w:t>M</w:t>
      </w:r>
      <w:r w:rsidR="003544CB" w:rsidRPr="00641B4E">
        <w:rPr>
          <w:color w:val="002060"/>
        </w:rPr>
        <w:t>B,  Memory</w:t>
      </w:r>
      <w:proofErr w:type="gramEnd"/>
      <w:r w:rsidR="003544CB" w:rsidRPr="00641B4E">
        <w:rPr>
          <w:color w:val="002060"/>
        </w:rPr>
        <w:t xml:space="preserve"> Access time</w:t>
      </w:r>
      <w:ins w:id="5" w:author="Admin" w:date="2023-10-25T11:58:00Z">
        <w:r w:rsidR="003544CB" w:rsidRPr="00641B4E">
          <w:rPr>
            <w:color w:val="002060"/>
          </w:rPr>
          <w:t xml:space="preserve">:   </w:t>
        </w:r>
      </w:ins>
      <w:r>
        <w:rPr>
          <w:color w:val="002060"/>
        </w:rPr>
        <w:t xml:space="preserve">300 </w:t>
      </w:r>
      <w:proofErr w:type="spellStart"/>
      <w:r>
        <w:rPr>
          <w:color w:val="002060"/>
        </w:rPr>
        <w:t>Nanosec</w:t>
      </w:r>
      <w:proofErr w:type="spellEnd"/>
      <w:r>
        <w:rPr>
          <w:color w:val="002060"/>
        </w:rPr>
        <w:t xml:space="preserve">, hit rate 0.9, cost per MB =Rs. </w:t>
      </w:r>
      <w:moveToRangeStart w:id="6" w:author="Admin" w:date="2023-10-25T11:58:00Z" w:name="move149127549"/>
    </w:p>
    <w:p w14:paraId="64935BB9" w14:textId="08104CA5" w:rsidR="00585A44" w:rsidRPr="00641B4E" w:rsidRDefault="003544CB" w:rsidP="00641B4E">
      <w:pPr>
        <w:rPr>
          <w:color w:val="002060"/>
        </w:rPr>
      </w:pPr>
      <w:moveTo w:id="7" w:author="Admin" w:date="2023-10-25T11:58:00Z">
        <w:r w:rsidRPr="00641B4E">
          <w:rPr>
            <w:color w:val="002060"/>
          </w:rPr>
          <w:t xml:space="preserve">        L</w:t>
        </w:r>
        <w:proofErr w:type="gramStart"/>
        <w:r w:rsidRPr="00641B4E">
          <w:rPr>
            <w:color w:val="002060"/>
          </w:rPr>
          <w:t>4</w:t>
        </w:r>
        <w:r w:rsidR="009653CB" w:rsidRPr="00641B4E">
          <w:rPr>
            <w:color w:val="002060"/>
          </w:rPr>
          <w:t xml:space="preserve"> :</w:t>
        </w:r>
      </w:moveTo>
      <w:moveToRangeEnd w:id="6"/>
      <w:proofErr w:type="gramEnd"/>
      <w:ins w:id="8" w:author="Admin" w:date="2023-10-25T11:58:00Z">
        <w:r w:rsidRPr="00641B4E">
          <w:rPr>
            <w:color w:val="002060"/>
          </w:rPr>
          <w:t xml:space="preserve"> </w:t>
        </w:r>
      </w:ins>
      <w:r w:rsidR="00641B4E" w:rsidRPr="00641B4E">
        <w:rPr>
          <w:color w:val="002060"/>
        </w:rPr>
        <w:t>Size</w:t>
      </w:r>
      <w:ins w:id="9" w:author="Admin" w:date="2023-10-25T11:58:00Z">
        <w:r w:rsidRPr="00641B4E">
          <w:rPr>
            <w:color w:val="002060"/>
          </w:rPr>
          <w:t xml:space="preserve">    </w:t>
        </w:r>
      </w:ins>
      <w:r w:rsidR="00422FD3" w:rsidRPr="00641B4E">
        <w:rPr>
          <w:color w:val="002060"/>
        </w:rPr>
        <w:t>1</w:t>
      </w:r>
      <w:ins w:id="10" w:author="Admin" w:date="2023-10-25T11:58:00Z">
        <w:r w:rsidRPr="00641B4E">
          <w:rPr>
            <w:color w:val="002060"/>
          </w:rPr>
          <w:t xml:space="preserve"> </w:t>
        </w:r>
      </w:ins>
      <w:r w:rsidR="00641B4E" w:rsidRPr="00641B4E">
        <w:rPr>
          <w:color w:val="002060"/>
        </w:rPr>
        <w:t>MB</w:t>
      </w:r>
      <w:ins w:id="11" w:author="Admin" w:date="2023-10-25T11:58:00Z">
        <w:r w:rsidRPr="00641B4E">
          <w:rPr>
            <w:color w:val="002060"/>
          </w:rPr>
          <w:t>,</w:t>
        </w:r>
      </w:ins>
      <w:r w:rsidR="00641B4E" w:rsidRPr="00641B4E">
        <w:rPr>
          <w:color w:val="002060"/>
        </w:rPr>
        <w:t xml:space="preserve"> </w:t>
      </w:r>
      <w:r w:rsidR="00641B4E" w:rsidRPr="00641B4E">
        <w:rPr>
          <w:color w:val="002060"/>
        </w:rPr>
        <w:t>Memory Access time</w:t>
      </w:r>
      <w:ins w:id="12" w:author="Admin" w:date="2023-10-25T11:58:00Z">
        <w:r w:rsidRPr="00641B4E">
          <w:rPr>
            <w:color w:val="002060"/>
          </w:rPr>
          <w:t xml:space="preserve"> </w:t>
        </w:r>
      </w:ins>
      <w:r w:rsidRPr="00641B4E">
        <w:rPr>
          <w:color w:val="002060"/>
        </w:rPr>
        <w:t>: 1 nanosecond,  hit rate : 0.85</w:t>
      </w:r>
      <w:r w:rsidR="009653CB" w:rsidRPr="00641B4E">
        <w:rPr>
          <w:color w:val="002060"/>
        </w:rPr>
        <w:t xml:space="preserve">, Cost per </w:t>
      </w:r>
      <w:r w:rsidR="00422FD3" w:rsidRPr="00641B4E">
        <w:rPr>
          <w:color w:val="002060"/>
        </w:rPr>
        <w:t>M</w:t>
      </w:r>
      <w:r w:rsidR="00641B4E">
        <w:rPr>
          <w:color w:val="002060"/>
        </w:rPr>
        <w:t>B</w:t>
      </w:r>
      <w:r w:rsidRPr="00641B4E">
        <w:rPr>
          <w:color w:val="002060"/>
        </w:rPr>
        <w:t xml:space="preserve"> : Rs. </w:t>
      </w:r>
      <w:r w:rsidR="00422FD3" w:rsidRPr="00641B4E">
        <w:rPr>
          <w:color w:val="002060"/>
        </w:rPr>
        <w:t>500</w:t>
      </w:r>
      <w:r w:rsidR="00641B4E">
        <w:rPr>
          <w:color w:val="002060"/>
        </w:rPr>
        <w:t xml:space="preserve"> </w:t>
      </w:r>
      <w:r w:rsidR="00585A44" w:rsidRPr="00641B4E">
        <w:rPr>
          <w:color w:val="002060"/>
        </w:rPr>
        <w:t>What is the effective access time and total cost of the memory system?</w:t>
      </w:r>
    </w:p>
    <w:p w14:paraId="0432A5DF" w14:textId="7D3BA1F2" w:rsidR="00844395" w:rsidRPr="00641B4E" w:rsidRDefault="00844395" w:rsidP="00FC5460">
      <w:pPr>
        <w:pStyle w:val="ListParagraph"/>
        <w:numPr>
          <w:ilvl w:val="0"/>
          <w:numId w:val="4"/>
        </w:numPr>
        <w:rPr>
          <w:color w:val="002060"/>
        </w:rPr>
      </w:pPr>
      <w:r w:rsidRPr="00641B4E">
        <w:rPr>
          <w:color w:val="002060"/>
        </w:rPr>
        <w:t>I</w:t>
      </w:r>
      <w:r w:rsidR="009653CB" w:rsidRPr="00641B4E">
        <w:rPr>
          <w:color w:val="002060"/>
        </w:rPr>
        <w:t xml:space="preserve">f my budget is only Rs. </w:t>
      </w:r>
      <w:r w:rsidR="00692FE6" w:rsidRPr="00641B4E">
        <w:rPr>
          <w:color w:val="002060"/>
        </w:rPr>
        <w:t>5</w:t>
      </w:r>
      <w:r w:rsidR="00641B4E">
        <w:rPr>
          <w:color w:val="002060"/>
        </w:rPr>
        <w:t>000</w:t>
      </w:r>
      <w:r w:rsidR="009653CB" w:rsidRPr="00641B4E">
        <w:rPr>
          <w:color w:val="002060"/>
        </w:rPr>
        <w:t xml:space="preserve"> and I need minimum </w:t>
      </w:r>
      <w:proofErr w:type="gramStart"/>
      <w:r w:rsidR="00641B4E">
        <w:rPr>
          <w:color w:val="002060"/>
        </w:rPr>
        <w:t xml:space="preserve">50 </w:t>
      </w:r>
      <w:r w:rsidRPr="00641B4E">
        <w:rPr>
          <w:color w:val="002060"/>
        </w:rPr>
        <w:t xml:space="preserve"> GB</w:t>
      </w:r>
      <w:proofErr w:type="gramEnd"/>
      <w:r w:rsidRPr="00641B4E">
        <w:rPr>
          <w:color w:val="002060"/>
        </w:rPr>
        <w:t xml:space="preserve"> total memory, </w:t>
      </w:r>
      <w:r w:rsidR="00692FE6" w:rsidRPr="00641B4E">
        <w:rPr>
          <w:color w:val="002060"/>
        </w:rPr>
        <w:t xml:space="preserve">what sizes would you suggest for each level of </w:t>
      </w:r>
      <w:r w:rsidRPr="00641B4E">
        <w:rPr>
          <w:color w:val="002060"/>
        </w:rPr>
        <w:t xml:space="preserve">memory system which will give me best effective access time? </w:t>
      </w:r>
    </w:p>
    <w:p w14:paraId="1E33BCB9" w14:textId="77777777" w:rsidR="007A2AA2" w:rsidRPr="00641B4E" w:rsidRDefault="007A2AA2" w:rsidP="00BD6D6C">
      <w:pPr>
        <w:pStyle w:val="ListParagraph"/>
        <w:rPr>
          <w:color w:val="002060"/>
        </w:rPr>
      </w:pPr>
    </w:p>
    <w:p w14:paraId="52C2D9C4" w14:textId="77777777" w:rsidR="00692FE6" w:rsidRPr="00641B4E" w:rsidRDefault="00692FE6" w:rsidP="00F76614">
      <w:pPr>
        <w:ind w:left="360"/>
        <w:rPr>
          <w:color w:val="002060"/>
        </w:rPr>
      </w:pPr>
    </w:p>
    <w:p w14:paraId="384E45A7" w14:textId="77777777" w:rsidR="00692FE6" w:rsidRPr="00641B4E" w:rsidRDefault="00692FE6" w:rsidP="00F76614">
      <w:pPr>
        <w:ind w:left="360"/>
        <w:rPr>
          <w:color w:val="002060"/>
        </w:rPr>
      </w:pPr>
    </w:p>
    <w:p w14:paraId="41DBC02D" w14:textId="4A97B02B" w:rsidR="00BD6D6C" w:rsidRPr="00641B4E" w:rsidRDefault="00422FD3" w:rsidP="00F76614">
      <w:pPr>
        <w:ind w:left="360"/>
        <w:rPr>
          <w:color w:val="002060"/>
        </w:rPr>
      </w:pPr>
      <w:r w:rsidRPr="00641B4E">
        <w:rPr>
          <w:color w:val="002060"/>
        </w:rPr>
        <w:lastRenderedPageBreak/>
        <w:t>6</w:t>
      </w:r>
      <w:r w:rsidR="00F76614" w:rsidRPr="00641B4E">
        <w:rPr>
          <w:color w:val="002060"/>
        </w:rPr>
        <w:t>.</w:t>
      </w:r>
      <w:r w:rsidR="00BD6D6C" w:rsidRPr="00641B4E">
        <w:rPr>
          <w:color w:val="002060"/>
        </w:rPr>
        <w:t xml:space="preserve">  Consider a memory system with 256 memory blocks</w:t>
      </w:r>
      <w:r w:rsidR="007A2AA2" w:rsidRPr="00641B4E">
        <w:rPr>
          <w:color w:val="002060"/>
        </w:rPr>
        <w:t xml:space="preserve"> (0-255)</w:t>
      </w:r>
      <w:r w:rsidR="00BD6D6C" w:rsidRPr="00641B4E">
        <w:rPr>
          <w:color w:val="002060"/>
        </w:rPr>
        <w:t xml:space="preserve"> and </w:t>
      </w:r>
      <w:r w:rsidR="007A2AA2" w:rsidRPr="00641B4E">
        <w:rPr>
          <w:color w:val="002060"/>
        </w:rPr>
        <w:t>8 cache blocks. If for the execution of a particular program requires memory blocks in following order:</w:t>
      </w:r>
    </w:p>
    <w:p w14:paraId="26685651" w14:textId="0D56498F" w:rsidR="007A2AA2" w:rsidRPr="00641B4E" w:rsidRDefault="007A2AA2" w:rsidP="007A2AA2">
      <w:pPr>
        <w:pStyle w:val="ListParagraph"/>
        <w:rPr>
          <w:color w:val="002060"/>
        </w:rPr>
      </w:pPr>
      <w:r w:rsidRPr="00641B4E">
        <w:rPr>
          <w:color w:val="002060"/>
        </w:rPr>
        <w:t>5, 3, 8, 11, 21, 0, 1, 17, 15, 7, 15, 8, 0, 3, 1,237</w:t>
      </w:r>
      <w:r w:rsidR="00692FE6" w:rsidRPr="00641B4E">
        <w:rPr>
          <w:color w:val="002060"/>
        </w:rPr>
        <w:t>, 18, 5, 0, 8, 15, 7, 5, 3</w:t>
      </w:r>
    </w:p>
    <w:p w14:paraId="0BC41E59" w14:textId="77777777" w:rsidR="007A2AA2" w:rsidRPr="00641B4E" w:rsidRDefault="007A2AA2" w:rsidP="007A2AA2">
      <w:pPr>
        <w:pStyle w:val="ListParagraph"/>
        <w:rPr>
          <w:color w:val="002060"/>
        </w:rPr>
      </w:pPr>
    </w:p>
    <w:p w14:paraId="5DA73E67" w14:textId="77777777" w:rsidR="00692FE6" w:rsidRPr="00641B4E" w:rsidRDefault="007A2AA2" w:rsidP="007A2AA2">
      <w:pPr>
        <w:pStyle w:val="ListParagraph"/>
        <w:rPr>
          <w:color w:val="002060"/>
        </w:rPr>
      </w:pPr>
      <w:r w:rsidRPr="00641B4E">
        <w:rPr>
          <w:color w:val="002060"/>
        </w:rPr>
        <w:t xml:space="preserve">Draw the cache map for each memory request for </w:t>
      </w:r>
    </w:p>
    <w:p w14:paraId="6F287085" w14:textId="77777777" w:rsidR="00692FE6" w:rsidRPr="00641B4E" w:rsidRDefault="007A2AA2" w:rsidP="007A2AA2">
      <w:pPr>
        <w:pStyle w:val="ListParagraph"/>
        <w:rPr>
          <w:color w:val="002060"/>
        </w:rPr>
      </w:pPr>
      <w:r w:rsidRPr="00641B4E">
        <w:rPr>
          <w:color w:val="002060"/>
        </w:rPr>
        <w:t>(a) Direct mapping</w:t>
      </w:r>
    </w:p>
    <w:p w14:paraId="0737CFF8" w14:textId="77777777" w:rsidR="00692FE6" w:rsidRPr="00641B4E" w:rsidRDefault="007A2AA2" w:rsidP="007A2AA2">
      <w:pPr>
        <w:pStyle w:val="ListParagraph"/>
        <w:rPr>
          <w:color w:val="002060"/>
        </w:rPr>
      </w:pPr>
      <w:r w:rsidRPr="00641B4E">
        <w:rPr>
          <w:color w:val="002060"/>
        </w:rPr>
        <w:t xml:space="preserve"> </w:t>
      </w:r>
      <w:r w:rsidR="00422FD3" w:rsidRPr="00641B4E">
        <w:rPr>
          <w:color w:val="002060"/>
        </w:rPr>
        <w:t>(b) Fully associative</w:t>
      </w:r>
      <w:r w:rsidR="00692FE6" w:rsidRPr="00641B4E">
        <w:rPr>
          <w:color w:val="002060"/>
        </w:rPr>
        <w:t xml:space="preserve"> using (</w:t>
      </w:r>
      <w:proofErr w:type="spellStart"/>
      <w:r w:rsidR="00692FE6" w:rsidRPr="00641B4E">
        <w:rPr>
          <w:color w:val="002060"/>
        </w:rPr>
        <w:t>i</w:t>
      </w:r>
      <w:proofErr w:type="spellEnd"/>
      <w:r w:rsidR="00692FE6" w:rsidRPr="00641B4E">
        <w:rPr>
          <w:color w:val="002060"/>
        </w:rPr>
        <w:t>) FIFO (ii) LRU</w:t>
      </w:r>
    </w:p>
    <w:p w14:paraId="7DCCE34B" w14:textId="7D71863D" w:rsidR="007A2AA2" w:rsidRPr="00641B4E" w:rsidRDefault="00422FD3" w:rsidP="007A2AA2">
      <w:pPr>
        <w:pStyle w:val="ListParagraph"/>
        <w:rPr>
          <w:color w:val="002060"/>
        </w:rPr>
      </w:pPr>
      <w:r w:rsidRPr="00641B4E">
        <w:rPr>
          <w:color w:val="002060"/>
        </w:rPr>
        <w:t xml:space="preserve"> (c) </w:t>
      </w:r>
      <w:r w:rsidR="00692FE6" w:rsidRPr="00641B4E">
        <w:rPr>
          <w:color w:val="002060"/>
        </w:rPr>
        <w:t xml:space="preserve"> Two </w:t>
      </w:r>
      <w:r w:rsidRPr="00641B4E">
        <w:rPr>
          <w:color w:val="002060"/>
        </w:rPr>
        <w:t>-</w:t>
      </w:r>
      <w:r w:rsidR="007A2AA2" w:rsidRPr="00641B4E">
        <w:rPr>
          <w:color w:val="002060"/>
        </w:rPr>
        <w:t xml:space="preserve">Way Set Associative cache organizations </w:t>
      </w:r>
      <w:r w:rsidRPr="00641B4E">
        <w:rPr>
          <w:color w:val="002060"/>
        </w:rPr>
        <w:t>using (</w:t>
      </w:r>
      <w:proofErr w:type="spellStart"/>
      <w:r w:rsidRPr="00641B4E">
        <w:rPr>
          <w:color w:val="002060"/>
        </w:rPr>
        <w:t>i</w:t>
      </w:r>
      <w:proofErr w:type="spellEnd"/>
      <w:r w:rsidRPr="00641B4E">
        <w:rPr>
          <w:color w:val="002060"/>
        </w:rPr>
        <w:t xml:space="preserve">) FIFO (ii) LRU </w:t>
      </w:r>
      <w:r w:rsidR="007A2AA2" w:rsidRPr="00641B4E">
        <w:rPr>
          <w:color w:val="002060"/>
        </w:rPr>
        <w:t>and calculate the hit ratio. For each miss, tell whether it is a cold miss, capacity miss or conflict miss.</w:t>
      </w:r>
    </w:p>
    <w:p w14:paraId="38389F78" w14:textId="77777777" w:rsidR="00BD6D6C" w:rsidRPr="00641B4E" w:rsidRDefault="00BD6D6C" w:rsidP="00BD6D6C">
      <w:pPr>
        <w:pStyle w:val="ListParagraph"/>
        <w:rPr>
          <w:color w:val="002060"/>
        </w:rPr>
      </w:pPr>
    </w:p>
    <w:p w14:paraId="6F4A95BC" w14:textId="77777777" w:rsidR="008B2A02" w:rsidRPr="00641B4E" w:rsidRDefault="00BD6D6C" w:rsidP="00BD6D6C">
      <w:pPr>
        <w:pStyle w:val="ListParagraph"/>
        <w:rPr>
          <w:color w:val="002060"/>
        </w:rPr>
      </w:pPr>
      <w:r w:rsidRPr="00641B4E">
        <w:rPr>
          <w:color w:val="002060"/>
        </w:rPr>
        <w:t xml:space="preserve">  </w:t>
      </w:r>
    </w:p>
    <w:p w14:paraId="1B5F30A8" w14:textId="77777777" w:rsidR="008B2A02" w:rsidRPr="00641B4E" w:rsidRDefault="008B2A02" w:rsidP="008B2A02">
      <w:pPr>
        <w:pStyle w:val="ListParagraph"/>
        <w:rPr>
          <w:color w:val="002060"/>
        </w:rPr>
      </w:pPr>
      <w:r w:rsidRPr="00641B4E">
        <w:rPr>
          <w:color w:val="002060"/>
        </w:rPr>
        <w:t xml:space="preserve"> </w:t>
      </w:r>
    </w:p>
    <w:sectPr w:rsidR="008B2A02" w:rsidRPr="0064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35411"/>
    <w:multiLevelType w:val="hybridMultilevel"/>
    <w:tmpl w:val="6324CABA"/>
    <w:lvl w:ilvl="0" w:tplc="4BE29A98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9D06D71"/>
    <w:multiLevelType w:val="hybridMultilevel"/>
    <w:tmpl w:val="C2967F18"/>
    <w:lvl w:ilvl="0" w:tplc="597ED1F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26EB3A57"/>
    <w:multiLevelType w:val="hybridMultilevel"/>
    <w:tmpl w:val="EB8631E4"/>
    <w:lvl w:ilvl="0" w:tplc="3EFCC49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27463A"/>
    <w:multiLevelType w:val="hybridMultilevel"/>
    <w:tmpl w:val="DB08766E"/>
    <w:lvl w:ilvl="0" w:tplc="6BDE9642">
      <w:start w:val="2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8AC3D47"/>
    <w:multiLevelType w:val="hybridMultilevel"/>
    <w:tmpl w:val="6838A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166829">
    <w:abstractNumId w:val="4"/>
  </w:num>
  <w:num w:numId="2" w16cid:durableId="1519392095">
    <w:abstractNumId w:val="2"/>
  </w:num>
  <w:num w:numId="3" w16cid:durableId="1827477548">
    <w:abstractNumId w:val="0"/>
  </w:num>
  <w:num w:numId="4" w16cid:durableId="1621062708">
    <w:abstractNumId w:val="1"/>
  </w:num>
  <w:num w:numId="5" w16cid:durableId="2108840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041"/>
    <w:rsid w:val="00046041"/>
    <w:rsid w:val="000F5702"/>
    <w:rsid w:val="00262F6F"/>
    <w:rsid w:val="002F393E"/>
    <w:rsid w:val="003544CB"/>
    <w:rsid w:val="00422FD3"/>
    <w:rsid w:val="004C227A"/>
    <w:rsid w:val="00585A44"/>
    <w:rsid w:val="00641B4E"/>
    <w:rsid w:val="00692FE6"/>
    <w:rsid w:val="007A2AA2"/>
    <w:rsid w:val="007C16D6"/>
    <w:rsid w:val="00844395"/>
    <w:rsid w:val="00864F4D"/>
    <w:rsid w:val="008B2A02"/>
    <w:rsid w:val="009653CB"/>
    <w:rsid w:val="009E6E09"/>
    <w:rsid w:val="00BD6D6C"/>
    <w:rsid w:val="00F026AA"/>
    <w:rsid w:val="00F7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2E62"/>
  <w15:chartTrackingRefBased/>
  <w15:docId w15:val="{620C052C-4626-4C97-9648-B2F793C1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6A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026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Ajai Jain</cp:lastModifiedBy>
  <cp:revision>5</cp:revision>
  <dcterms:created xsi:type="dcterms:W3CDTF">2023-10-25T04:48:00Z</dcterms:created>
  <dcterms:modified xsi:type="dcterms:W3CDTF">2024-11-13T11:56:00Z</dcterms:modified>
</cp:coreProperties>
</file>